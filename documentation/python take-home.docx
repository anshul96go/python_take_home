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D6B4" w14:textId="506A3AB9" w:rsidR="000C1A46" w:rsidRPr="00822B76" w:rsidRDefault="000C1A46" w:rsidP="000C1A46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24"/>
          <w:szCs w:val="24"/>
        </w:rPr>
      </w:pPr>
      <w:r w:rsidRPr="00822B76">
        <w:rPr>
          <w:rFonts w:ascii="Helvetica" w:eastAsia="Times New Roman" w:hAnsi="Helvetica" w:cs="Helvetica"/>
          <w:b/>
          <w:bCs/>
          <w:color w:val="292929"/>
          <w:sz w:val="24"/>
          <w:szCs w:val="24"/>
        </w:rPr>
        <w:t xml:space="preserve">Objective: Build a </w:t>
      </w:r>
      <w:r w:rsidR="000976D7" w:rsidRPr="00822B76">
        <w:rPr>
          <w:rFonts w:ascii="Helvetica" w:eastAsia="Times New Roman" w:hAnsi="Helvetica" w:cs="Helvetica"/>
          <w:b/>
          <w:bCs/>
          <w:color w:val="292929"/>
          <w:sz w:val="24"/>
          <w:szCs w:val="24"/>
        </w:rPr>
        <w:t>generalized ML class for prediction tasks</w:t>
      </w:r>
      <w:r w:rsidRPr="00822B76">
        <w:rPr>
          <w:rFonts w:ascii="Helvetica" w:eastAsia="Times New Roman" w:hAnsi="Helvetica" w:cs="Helvetica"/>
          <w:b/>
          <w:bCs/>
          <w:color w:val="292929"/>
          <w:sz w:val="24"/>
          <w:szCs w:val="24"/>
        </w:rPr>
        <w:t>.</w:t>
      </w:r>
    </w:p>
    <w:p w14:paraId="61857D72" w14:textId="5993DC7C" w:rsidR="000C1A46" w:rsidRPr="00822B76" w:rsidRDefault="000C1A46" w:rsidP="000C1A46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822B7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Please do the following steps (hint: use </w:t>
      </w:r>
      <w:proofErr w:type="spellStart"/>
      <w:r w:rsidRPr="00822B7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numpy</w:t>
      </w:r>
      <w:proofErr w:type="spellEnd"/>
      <w:r w:rsidRPr="00822B7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, pandas, </w:t>
      </w:r>
      <w:proofErr w:type="spellStart"/>
      <w:r w:rsidRPr="00822B7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sklearn</w:t>
      </w:r>
      <w:proofErr w:type="spellEnd"/>
      <w:r w:rsidR="00F6479D" w:rsidRPr="00822B7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, </w:t>
      </w:r>
      <w:proofErr w:type="spellStart"/>
      <w:r w:rsidR="00F6479D" w:rsidRPr="00822B7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xgboost</w:t>
      </w:r>
      <w:proofErr w:type="spellEnd"/>
      <w:r w:rsidR="00F6479D" w:rsidRPr="00822B7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, seaborn</w:t>
      </w:r>
      <w:r w:rsidRPr="00822B76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and matplotlib)</w:t>
      </w:r>
    </w:p>
    <w:p w14:paraId="592A783F" w14:textId="5609DBE9" w:rsidR="000C1A46" w:rsidRPr="00B3296C" w:rsidRDefault="00064562" w:rsidP="00064562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highlight w:val="green"/>
          <w:rPrChange w:id="0" w:author="Anshul Goel" w:date="2022-02-11T02:30:00Z">
            <w:rPr>
              <w:rFonts w:ascii="Georgia" w:eastAsia="Times New Roman" w:hAnsi="Georgia" w:cs="Times New Roman"/>
              <w:b/>
              <w:bCs/>
              <w:color w:val="292929"/>
              <w:spacing w:val="-1"/>
              <w:sz w:val="24"/>
              <w:szCs w:val="24"/>
            </w:rPr>
          </w:rPrChange>
        </w:rPr>
      </w:pP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1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Design</w:t>
      </w:r>
      <w:r w:rsidR="00435F18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2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 a class named Prediction with data and labels as its instance variables</w:t>
      </w:r>
      <w:r w:rsidR="00642DE1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3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 to compare multiple classifiers such </w:t>
      </w:r>
      <w:r w:rsidR="00642DE1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u w:val="single"/>
          <w:rPrChange w:id="4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as </w:t>
      </w:r>
      <w:r w:rsidR="00DC3193" w:rsidRPr="00B3296C"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highlight w:val="green"/>
          <w:u w:val="single"/>
          <w:rPrChange w:id="5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Multinomial Naïve Bayes</w:t>
      </w:r>
      <w:r w:rsidR="00DC3193" w:rsidRPr="00B3296C"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highlight w:val="green"/>
          <w:rPrChange w:id="6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, </w:t>
      </w:r>
      <w:r w:rsidR="00DC3193" w:rsidRPr="00B3296C"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highlight w:val="green"/>
          <w:u w:val="single"/>
          <w:rPrChange w:id="7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Gaussian Naïve Bayes, K nearest </w:t>
      </w:r>
      <w:proofErr w:type="spellStart"/>
      <w:r w:rsidR="00DC3193" w:rsidRPr="00B3296C"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highlight w:val="green"/>
          <w:u w:val="single"/>
          <w:rPrChange w:id="8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neibors</w:t>
      </w:r>
      <w:proofErr w:type="spellEnd"/>
      <w:r w:rsidR="00DC3193" w:rsidRPr="00B3296C"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highlight w:val="green"/>
          <w:u w:val="single"/>
          <w:rPrChange w:id="9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, logistic regression</w:t>
      </w:r>
      <w:r w:rsidR="00DC3193" w:rsidRPr="00B3296C"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highlight w:val="green"/>
          <w:rPrChange w:id="10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, </w:t>
      </w:r>
      <w:r w:rsidR="00DC3193" w:rsidRPr="00B3296C"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highlight w:val="green"/>
          <w:u w:val="single"/>
          <w:rPrChange w:id="11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random forest</w:t>
      </w:r>
      <w:r w:rsidR="00DC3193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12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, </w:t>
      </w:r>
      <w:r w:rsidR="00DC3193" w:rsidRPr="00B3296C"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highlight w:val="green"/>
          <w:u w:val="single"/>
          <w:rPrChange w:id="13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gradient boost</w:t>
      </w:r>
      <w:r w:rsidR="00DC3193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14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, </w:t>
      </w:r>
      <w:proofErr w:type="spellStart"/>
      <w:r w:rsidR="00DC3193" w:rsidRPr="00B3296C">
        <w:rPr>
          <w:rFonts w:ascii="Georgia" w:eastAsia="Times New Roman" w:hAnsi="Georgia" w:cs="Times New Roman"/>
          <w:color w:val="FF0000"/>
          <w:spacing w:val="-1"/>
          <w:sz w:val="24"/>
          <w:szCs w:val="24"/>
          <w:highlight w:val="green"/>
          <w:rPrChange w:id="15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xgboost</w:t>
      </w:r>
      <w:proofErr w:type="spellEnd"/>
      <w:r w:rsidR="00DC3193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16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, </w:t>
      </w:r>
      <w:r w:rsidR="00DC3193" w:rsidRPr="00B3296C">
        <w:rPr>
          <w:rFonts w:ascii="Georgia" w:eastAsia="Times New Roman" w:hAnsi="Georgia" w:cs="Times New Roman"/>
          <w:b/>
          <w:color w:val="292929"/>
          <w:spacing w:val="-1"/>
          <w:sz w:val="24"/>
          <w:szCs w:val="24"/>
          <w:highlight w:val="green"/>
          <w:u w:val="single"/>
          <w:rPrChange w:id="17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decision tree</w:t>
      </w:r>
      <w:r w:rsidR="00DC3193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18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, </w:t>
      </w:r>
      <w:proofErr w:type="spellStart"/>
      <w:r w:rsidR="00DC3193" w:rsidRPr="00B3296C">
        <w:rPr>
          <w:rFonts w:ascii="Georgia" w:eastAsia="Times New Roman" w:hAnsi="Georgia" w:cs="Times New Roman"/>
          <w:color w:val="FF0000"/>
          <w:spacing w:val="-1"/>
          <w:sz w:val="24"/>
          <w:szCs w:val="24"/>
          <w:highlight w:val="green"/>
          <w:rPrChange w:id="19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svm</w:t>
      </w:r>
      <w:proofErr w:type="spellEnd"/>
      <w:r w:rsidR="000976D7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20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, etc. A</w:t>
      </w:r>
      <w:r w:rsidR="00A572D3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21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t least </w:t>
      </w:r>
      <w:r w:rsidR="000976D7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22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one classification algorithm </w:t>
      </w:r>
      <w:r w:rsidR="000304EC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23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is </w:t>
      </w:r>
      <w:r w:rsidR="000976D7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24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required, but good to have as many as possible.</w:t>
      </w:r>
    </w:p>
    <w:p w14:paraId="72D08373" w14:textId="4EBE60B4" w:rsidR="000C1A46" w:rsidRPr="00B3296C" w:rsidRDefault="00064562" w:rsidP="00064562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25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</w:pPr>
      <w:bookmarkStart w:id="26" w:name="_GoBack"/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27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Create member functions for </w:t>
      </w:r>
      <w:r w:rsidRPr="00B3296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highlight w:val="green"/>
          <w:rPrChange w:id="28" w:author="Anshul Goel" w:date="2022-02-11T02:30:00Z">
            <w:rPr>
              <w:rFonts w:ascii="Georgia" w:eastAsia="Times New Roman" w:hAnsi="Georgia" w:cs="Times New Roman"/>
              <w:b/>
              <w:bCs/>
              <w:color w:val="292929"/>
              <w:spacing w:val="-1"/>
              <w:sz w:val="24"/>
              <w:szCs w:val="24"/>
            </w:rPr>
          </w:rPrChange>
        </w:rPr>
        <w:t>feature selection</w:t>
      </w: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29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 by</w:t>
      </w:r>
    </w:p>
    <w:bookmarkEnd w:id="26"/>
    <w:p w14:paraId="65496CCC" w14:textId="53465DBF" w:rsidR="00064562" w:rsidRPr="00B3296C" w:rsidRDefault="00064562" w:rsidP="00064562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30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</w:pP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31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Drop the features with missing values </w:t>
      </w:r>
      <w:r w:rsidR="00EB2FD5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32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larger than </w:t>
      </w:r>
      <w:r w:rsidR="00A17BB3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33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60%</w:t>
      </w:r>
    </w:p>
    <w:p w14:paraId="7890C7AF" w14:textId="7F0CC483" w:rsidR="00064562" w:rsidRPr="00B3296C" w:rsidRDefault="00064562" w:rsidP="00822B76">
      <w:pPr>
        <w:pStyle w:val="ListParagraph"/>
        <w:numPr>
          <w:ilvl w:val="1"/>
          <w:numId w:val="2"/>
        </w:numPr>
        <w:shd w:val="clear" w:color="auto" w:fill="FFFFFF"/>
        <w:spacing w:before="480" w:after="0" w:line="480" w:lineRule="atLeast"/>
        <w:rPr>
          <w:sz w:val="24"/>
          <w:szCs w:val="24"/>
          <w:highlight w:val="green"/>
          <w:rPrChange w:id="34" w:author="Anshul Goel" w:date="2022-02-11T02:30:00Z">
            <w:rPr>
              <w:sz w:val="24"/>
              <w:szCs w:val="24"/>
            </w:rPr>
          </w:rPrChange>
        </w:rPr>
      </w:pP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35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Drop the features </w:t>
      </w:r>
      <w:r w:rsidR="00E128A0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36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whose </w:t>
      </w: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37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correlation with y(dependent) variable</w:t>
      </w:r>
      <w:r w:rsidR="00E128A0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38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 is </w:t>
      </w:r>
      <w:r w:rsidR="003420DF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39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smaller than 0.2</w:t>
      </w:r>
    </w:p>
    <w:p w14:paraId="6FC906A7" w14:textId="77777777" w:rsidR="00FF4DD5" w:rsidRPr="00B3296C" w:rsidRDefault="005C1972" w:rsidP="00064562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40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</w:pP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41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Create a member function to </w:t>
      </w:r>
      <w:r w:rsidRPr="00B3296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highlight w:val="green"/>
          <w:rPrChange w:id="42" w:author="Anshul Goel" w:date="2022-02-11T02:30:00Z">
            <w:rPr>
              <w:rFonts w:ascii="Georgia" w:eastAsia="Times New Roman" w:hAnsi="Georgia" w:cs="Times New Roman"/>
              <w:b/>
              <w:bCs/>
              <w:color w:val="292929"/>
              <w:spacing w:val="-1"/>
              <w:sz w:val="24"/>
              <w:szCs w:val="24"/>
            </w:rPr>
          </w:rPrChange>
        </w:rPr>
        <w:t>split data into train and test sets</w:t>
      </w:r>
      <w:r w:rsidR="00F01C28" w:rsidRPr="00B3296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highlight w:val="green"/>
          <w:rPrChange w:id="43" w:author="Anshul Goel" w:date="2022-02-11T02:30:00Z">
            <w:rPr>
              <w:rFonts w:ascii="Georgia" w:eastAsia="Times New Roman" w:hAnsi="Georgia" w:cs="Times New Roman"/>
              <w:b/>
              <w:bCs/>
              <w:color w:val="292929"/>
              <w:spacing w:val="-1"/>
              <w:sz w:val="24"/>
              <w:szCs w:val="24"/>
            </w:rPr>
          </w:rPrChange>
        </w:rPr>
        <w:t xml:space="preserve"> (</w:t>
      </w:r>
      <w:r w:rsidR="00AC522D" w:rsidRPr="00B3296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highlight w:val="green"/>
          <w:rPrChange w:id="44" w:author="Anshul Goel" w:date="2022-02-11T02:30:00Z">
            <w:rPr>
              <w:rFonts w:ascii="Georgia" w:eastAsia="Times New Roman" w:hAnsi="Georgia" w:cs="Times New Roman"/>
              <w:b/>
              <w:bCs/>
              <w:color w:val="292929"/>
              <w:spacing w:val="-1"/>
              <w:sz w:val="24"/>
              <w:szCs w:val="24"/>
            </w:rPr>
          </w:rPrChange>
        </w:rPr>
        <w:t xml:space="preserve">with parameter to define </w:t>
      </w:r>
      <w:r w:rsidR="00FF4DD5" w:rsidRPr="00B3296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highlight w:val="green"/>
          <w:rPrChange w:id="45" w:author="Anshul Goel" w:date="2022-02-11T02:30:00Z">
            <w:rPr>
              <w:rFonts w:ascii="Georgia" w:eastAsia="Times New Roman" w:hAnsi="Georgia" w:cs="Times New Roman"/>
              <w:b/>
              <w:bCs/>
              <w:color w:val="292929"/>
              <w:spacing w:val="-1"/>
              <w:sz w:val="24"/>
              <w:szCs w:val="24"/>
            </w:rPr>
          </w:rPrChange>
        </w:rPr>
        <w:t>the proportion between train and test</w:t>
      </w:r>
      <w:r w:rsidR="00F01C28" w:rsidRPr="00B3296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highlight w:val="green"/>
          <w:rPrChange w:id="46" w:author="Anshul Goel" w:date="2022-02-11T02:30:00Z">
            <w:rPr>
              <w:rFonts w:ascii="Georgia" w:eastAsia="Times New Roman" w:hAnsi="Georgia" w:cs="Times New Roman"/>
              <w:b/>
              <w:bCs/>
              <w:color w:val="292929"/>
              <w:spacing w:val="-1"/>
              <w:sz w:val="24"/>
              <w:szCs w:val="24"/>
            </w:rPr>
          </w:rPrChange>
        </w:rPr>
        <w:t>)</w:t>
      </w: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47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. </w:t>
      </w:r>
    </w:p>
    <w:p w14:paraId="66C49417" w14:textId="77777777" w:rsidR="00E14614" w:rsidRPr="00B3296C" w:rsidRDefault="00E14614" w:rsidP="00E14614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48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</w:pP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49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Create a member function to predict, and output each model’s performance metric of accuracy, confusion matrix, roc </w:t>
      </w:r>
      <w:proofErr w:type="spellStart"/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50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auc</w:t>
      </w:r>
      <w:proofErr w:type="spellEnd"/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51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, </w:t>
      </w:r>
      <w:proofErr w:type="spellStart"/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52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pr</w:t>
      </w:r>
      <w:proofErr w:type="spellEnd"/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53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 </w:t>
      </w:r>
      <w:proofErr w:type="spellStart"/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green"/>
          <w:rPrChange w:id="54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auc</w:t>
      </w:r>
      <w:proofErr w:type="spellEnd"/>
    </w:p>
    <w:p w14:paraId="26E5305B" w14:textId="44ECC87D" w:rsidR="00E14614" w:rsidRPr="00B3296C" w:rsidRDefault="00E14614" w:rsidP="00064562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55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</w:pP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56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Write a python wrapper to use </w:t>
      </w:r>
      <w:r w:rsidR="006B63F4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57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your </w:t>
      </w: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58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class</w:t>
      </w:r>
      <w:r w:rsidR="007C7CF2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59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 </w:t>
      </w:r>
      <w:r w:rsidR="006F3226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60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and predict the target variable</w:t>
      </w:r>
      <w:r w:rsidR="009A32B2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61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 in the</w:t>
      </w:r>
      <w:r w:rsidR="009A32B2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</w:t>
      </w:r>
      <w:r w:rsidR="009A32B2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62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provided dataset. </w:t>
      </w:r>
      <w:r w:rsidR="007C7CF2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63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 (</w:t>
      </w:r>
      <w:r w:rsidR="00B80249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64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see </w:t>
      </w:r>
      <w:ins w:id="65" w:author="Wang, Xiayi [JJCUS]" w:date="2022-02-04T17:30:00Z">
        <w:r w:rsidR="00AF7323" w:rsidRPr="00B3296C">
          <w:rPr>
            <w:rFonts w:ascii="Georgia" w:eastAsia="Times New Roman" w:hAnsi="Georgia" w:cs="Times New Roman"/>
            <w:color w:val="292929"/>
            <w:spacing w:val="-1"/>
            <w:sz w:val="24"/>
            <w:szCs w:val="24"/>
            <w:highlight w:val="yellow"/>
            <w:rPrChange w:id="66" w:author="Anshul Goel" w:date="2022-02-11T02:30:00Z">
              <w:rPr>
                <w:rFonts w:ascii="Georgia" w:eastAsia="Times New Roman" w:hAnsi="Georgia" w:cs="Times New Roman"/>
                <w:color w:val="292929"/>
                <w:spacing w:val="-1"/>
                <w:sz w:val="24"/>
                <w:szCs w:val="24"/>
              </w:rPr>
            </w:rPrChange>
          </w:rPr>
          <w:t>heart</w:t>
        </w:r>
      </w:ins>
      <w:r w:rsidR="00B80249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67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.csv, Predict </w:t>
      </w:r>
      <w:r w:rsidR="002B2998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68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‘</w:t>
      </w:r>
      <w:ins w:id="69" w:author="Wang, Xiayi [JJCUS]" w:date="2022-02-04T17:30:00Z">
        <w:r w:rsidR="00AF7323" w:rsidRPr="00B3296C">
          <w:rPr>
            <w:rFonts w:ascii="Georgia" w:eastAsia="Times New Roman" w:hAnsi="Georgia" w:cs="Times New Roman"/>
            <w:color w:val="292929"/>
            <w:spacing w:val="-1"/>
            <w:sz w:val="24"/>
            <w:szCs w:val="24"/>
            <w:highlight w:val="yellow"/>
            <w:rPrChange w:id="70" w:author="Anshul Goel" w:date="2022-02-11T02:30:00Z">
              <w:rPr>
                <w:rFonts w:ascii="Georgia" w:eastAsia="Times New Roman" w:hAnsi="Georgia" w:cs="Times New Roman"/>
                <w:color w:val="292929"/>
                <w:spacing w:val="-1"/>
                <w:sz w:val="24"/>
                <w:szCs w:val="24"/>
              </w:rPr>
            </w:rPrChange>
          </w:rPr>
          <w:t xml:space="preserve">output’ </w:t>
        </w:r>
      </w:ins>
      <w:del w:id="71" w:author="Wang, Xiayi [JJCUS]" w:date="2022-02-04T17:30:00Z">
        <w:r w:rsidR="007C7CF2" w:rsidRPr="00B3296C" w:rsidDel="00AF7323">
          <w:rPr>
            <w:rFonts w:ascii="Georgia" w:eastAsia="Times New Roman" w:hAnsi="Georgia" w:cs="Times New Roman"/>
            <w:color w:val="292929"/>
            <w:spacing w:val="-1"/>
            <w:sz w:val="24"/>
            <w:szCs w:val="24"/>
            <w:highlight w:val="yellow"/>
            <w:rPrChange w:id="72" w:author="Anshul Goel" w:date="2022-02-11T02:30:00Z">
              <w:rPr>
                <w:rFonts w:ascii="Georgia" w:eastAsia="Times New Roman" w:hAnsi="Georgia" w:cs="Times New Roman"/>
                <w:color w:val="292929"/>
                <w:spacing w:val="-1"/>
                <w:sz w:val="24"/>
                <w:szCs w:val="24"/>
              </w:rPr>
            </w:rPrChange>
          </w:rPr>
          <w:delText>target variable</w:delText>
        </w:r>
        <w:r w:rsidR="002B2998" w:rsidRPr="00B3296C" w:rsidDel="00AF7323">
          <w:rPr>
            <w:rFonts w:ascii="Georgia" w:eastAsia="Times New Roman" w:hAnsi="Georgia" w:cs="Times New Roman"/>
            <w:color w:val="292929"/>
            <w:spacing w:val="-1"/>
            <w:sz w:val="24"/>
            <w:szCs w:val="24"/>
            <w:highlight w:val="yellow"/>
            <w:rPrChange w:id="73" w:author="Anshul Goel" w:date="2022-02-11T02:30:00Z">
              <w:rPr>
                <w:rFonts w:ascii="Georgia" w:eastAsia="Times New Roman" w:hAnsi="Georgia" w:cs="Times New Roman"/>
                <w:color w:val="292929"/>
                <w:spacing w:val="-1"/>
                <w:sz w:val="24"/>
                <w:szCs w:val="24"/>
              </w:rPr>
            </w:rPrChange>
          </w:rPr>
          <w:delText>’</w:delText>
        </w:r>
        <w:r w:rsidR="00B80249" w:rsidRPr="00B3296C" w:rsidDel="00AF7323">
          <w:rPr>
            <w:rFonts w:ascii="Georgia" w:eastAsia="Times New Roman" w:hAnsi="Georgia" w:cs="Times New Roman"/>
            <w:color w:val="292929"/>
            <w:spacing w:val="-1"/>
            <w:sz w:val="24"/>
            <w:szCs w:val="24"/>
            <w:highlight w:val="yellow"/>
            <w:rPrChange w:id="74" w:author="Anshul Goel" w:date="2022-02-11T02:30:00Z">
              <w:rPr>
                <w:rFonts w:ascii="Georgia" w:eastAsia="Times New Roman" w:hAnsi="Georgia" w:cs="Times New Roman"/>
                <w:color w:val="292929"/>
                <w:spacing w:val="-1"/>
                <w:sz w:val="24"/>
                <w:szCs w:val="24"/>
              </w:rPr>
            </w:rPrChange>
          </w:rPr>
          <w:delText xml:space="preserve"> </w:delText>
        </w:r>
      </w:del>
      <w:r w:rsidR="00B80249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75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using </w:t>
      </w:r>
      <w:del w:id="76" w:author="Wang, Xiayi [JJCUS]" w:date="2022-02-04T17:30:00Z">
        <w:r w:rsidR="00B80249" w:rsidRPr="00B3296C" w:rsidDel="00AF7323">
          <w:rPr>
            <w:rFonts w:ascii="Georgia" w:eastAsia="Times New Roman" w:hAnsi="Georgia" w:cs="Times New Roman"/>
            <w:color w:val="292929"/>
            <w:spacing w:val="-1"/>
            <w:sz w:val="24"/>
            <w:szCs w:val="24"/>
            <w:highlight w:val="yellow"/>
            <w:rPrChange w:id="77" w:author="Anshul Goel" w:date="2022-02-11T02:30:00Z">
              <w:rPr>
                <w:rFonts w:ascii="Georgia" w:eastAsia="Times New Roman" w:hAnsi="Georgia" w:cs="Times New Roman"/>
                <w:color w:val="292929"/>
                <w:spacing w:val="-1"/>
                <w:sz w:val="24"/>
                <w:szCs w:val="24"/>
              </w:rPr>
            </w:rPrChange>
          </w:rPr>
          <w:delText xml:space="preserve">Var 1 – Var </w:delText>
        </w:r>
        <w:r w:rsidR="009748B3" w:rsidRPr="00B3296C" w:rsidDel="00AF7323">
          <w:rPr>
            <w:rFonts w:ascii="Georgia" w:eastAsia="Times New Roman" w:hAnsi="Georgia" w:cs="Times New Roman"/>
            <w:color w:val="292929"/>
            <w:spacing w:val="-1"/>
            <w:sz w:val="24"/>
            <w:szCs w:val="24"/>
            <w:highlight w:val="yellow"/>
            <w:rPrChange w:id="78" w:author="Anshul Goel" w:date="2022-02-11T02:30:00Z">
              <w:rPr>
                <w:rFonts w:ascii="Georgia" w:eastAsia="Times New Roman" w:hAnsi="Georgia" w:cs="Times New Roman"/>
                <w:color w:val="292929"/>
                <w:spacing w:val="-1"/>
                <w:sz w:val="24"/>
                <w:szCs w:val="24"/>
              </w:rPr>
            </w:rPrChange>
          </w:rPr>
          <w:delText>33, hint</w:delText>
        </w:r>
        <w:r w:rsidR="00AC2864" w:rsidRPr="00B3296C" w:rsidDel="00AF7323">
          <w:rPr>
            <w:rFonts w:ascii="Georgia" w:eastAsia="Times New Roman" w:hAnsi="Georgia" w:cs="Times New Roman"/>
            <w:color w:val="292929"/>
            <w:spacing w:val="-1"/>
            <w:sz w:val="24"/>
            <w:szCs w:val="24"/>
            <w:highlight w:val="yellow"/>
            <w:rPrChange w:id="79" w:author="Anshul Goel" w:date="2022-02-11T02:30:00Z">
              <w:rPr>
                <w:rFonts w:ascii="Georgia" w:eastAsia="Times New Roman" w:hAnsi="Georgia" w:cs="Times New Roman"/>
                <w:color w:val="292929"/>
                <w:spacing w:val="-1"/>
                <w:sz w:val="24"/>
                <w:szCs w:val="24"/>
              </w:rPr>
            </w:rPrChange>
          </w:rPr>
          <w:delText xml:space="preserve">, </w:delText>
        </w:r>
        <w:r w:rsidR="00473024" w:rsidRPr="00B3296C" w:rsidDel="00AF7323">
          <w:rPr>
            <w:rFonts w:ascii="Georgia" w:eastAsia="Times New Roman" w:hAnsi="Georgia" w:cs="Times New Roman"/>
            <w:color w:val="292929"/>
            <w:spacing w:val="-1"/>
            <w:sz w:val="24"/>
            <w:szCs w:val="24"/>
            <w:highlight w:val="yellow"/>
            <w:rPrChange w:id="80" w:author="Anshul Goel" w:date="2022-02-11T02:30:00Z">
              <w:rPr>
                <w:rFonts w:ascii="Georgia" w:eastAsia="Times New Roman" w:hAnsi="Georgia" w:cs="Times New Roman"/>
                <w:color w:val="292929"/>
                <w:spacing w:val="-1"/>
                <w:sz w:val="24"/>
                <w:szCs w:val="24"/>
              </w:rPr>
            </w:rPrChange>
          </w:rPr>
          <w:delText>no need to include all variables in the model only select a subset of the variables</w:delText>
        </w:r>
      </w:del>
      <w:ins w:id="81" w:author="Wang, Xiayi [JJCUS]" w:date="2022-02-04T17:30:00Z">
        <w:r w:rsidR="00AF7323" w:rsidRPr="00B3296C">
          <w:rPr>
            <w:rFonts w:ascii="Georgia" w:eastAsia="Times New Roman" w:hAnsi="Georgia" w:cs="Times New Roman"/>
            <w:color w:val="292929"/>
            <w:spacing w:val="-1"/>
            <w:sz w:val="24"/>
            <w:szCs w:val="24"/>
            <w:highlight w:val="yellow"/>
            <w:rPrChange w:id="82" w:author="Anshul Goel" w:date="2022-02-11T02:30:00Z">
              <w:rPr>
                <w:rFonts w:ascii="Georgia" w:eastAsia="Times New Roman" w:hAnsi="Georgia" w:cs="Times New Roman"/>
                <w:color w:val="292929"/>
                <w:spacing w:val="-1"/>
                <w:sz w:val="24"/>
                <w:szCs w:val="24"/>
              </w:rPr>
            </w:rPrChange>
          </w:rPr>
          <w:t>other variables</w:t>
        </w:r>
      </w:ins>
      <w:r w:rsidR="00473024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83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.</w:t>
      </w:r>
      <w:r w:rsidR="007C7CF2"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84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), </w:t>
      </w:r>
    </w:p>
    <w:p w14:paraId="787E6B66" w14:textId="5079E813" w:rsidR="005C1972" w:rsidRPr="00B3296C" w:rsidRDefault="00C13762" w:rsidP="00822B76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85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</w:pP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86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Following is optional, but good to have. </w:t>
      </w:r>
    </w:p>
    <w:p w14:paraId="6138F46D" w14:textId="2120D399" w:rsidR="00983BB1" w:rsidRPr="00B3296C" w:rsidRDefault="00983BB1" w:rsidP="00CB6EF1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87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</w:pP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88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Create a member function to perform </w:t>
      </w:r>
      <w:proofErr w:type="spellStart"/>
      <w:r w:rsidRPr="00B3296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highlight w:val="yellow"/>
          <w:rPrChange w:id="89" w:author="Anshul Goel" w:date="2022-02-11T02:30:00Z">
            <w:rPr>
              <w:rFonts w:ascii="Georgia" w:eastAsia="Times New Roman" w:hAnsi="Georgia" w:cs="Times New Roman"/>
              <w:b/>
              <w:bCs/>
              <w:color w:val="292929"/>
              <w:spacing w:val="-1"/>
              <w:sz w:val="24"/>
              <w:szCs w:val="24"/>
            </w:rPr>
          </w:rPrChange>
        </w:rPr>
        <w:t>data_normalization</w:t>
      </w:r>
      <w:proofErr w:type="spellEnd"/>
      <w:r w:rsidRPr="00B3296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highlight w:val="yellow"/>
          <w:rPrChange w:id="90" w:author="Anshul Goel" w:date="2022-02-11T02:30:00Z">
            <w:rPr>
              <w:rFonts w:ascii="Georgia" w:eastAsia="Times New Roman" w:hAnsi="Georgia" w:cs="Times New Roman"/>
              <w:b/>
              <w:bCs/>
              <w:color w:val="292929"/>
              <w:spacing w:val="-1"/>
              <w:sz w:val="24"/>
              <w:szCs w:val="24"/>
            </w:rPr>
          </w:rPrChange>
        </w:rPr>
        <w:t xml:space="preserve"> </w:t>
      </w: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91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with either minmax scaler or </w:t>
      </w:r>
      <w:proofErr w:type="spellStart"/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92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>Zscore</w:t>
      </w:r>
      <w:proofErr w:type="spellEnd"/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93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 scaler</w:t>
      </w:r>
    </w:p>
    <w:p w14:paraId="2E06B250" w14:textId="6D6F4863" w:rsidR="005C1972" w:rsidRPr="00B3296C" w:rsidRDefault="005C1972" w:rsidP="00064562">
      <w:pPr>
        <w:pStyle w:val="ListParagraph"/>
        <w:numPr>
          <w:ilvl w:val="0"/>
          <w:numId w:val="2"/>
        </w:num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94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</w:pPr>
      <w:r w:rsidRPr="00B3296C">
        <w:rPr>
          <w:rFonts w:ascii="Georgia" w:eastAsia="Times New Roman" w:hAnsi="Georgia" w:cs="Times New Roman"/>
          <w:color w:val="292929"/>
          <w:spacing w:val="-1"/>
          <w:sz w:val="24"/>
          <w:szCs w:val="24"/>
          <w:highlight w:val="yellow"/>
          <w:rPrChange w:id="95" w:author="Anshul Goel" w:date="2022-02-11T02:30:00Z">
            <w:rPr>
              <w:rFonts w:ascii="Georgia" w:eastAsia="Times New Roman" w:hAnsi="Georgia" w:cs="Times New Roman"/>
              <w:color w:val="292929"/>
              <w:spacing w:val="-1"/>
              <w:sz w:val="24"/>
              <w:szCs w:val="24"/>
            </w:rPr>
          </w:rPrChange>
        </w:rPr>
        <w:t xml:space="preserve">Create a member function for </w:t>
      </w:r>
      <w:r w:rsidRPr="00B3296C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  <w:highlight w:val="yellow"/>
          <w:rPrChange w:id="96" w:author="Anshul Goel" w:date="2022-02-11T02:30:00Z">
            <w:rPr>
              <w:rFonts w:ascii="Georgia" w:eastAsia="Times New Roman" w:hAnsi="Georgia" w:cs="Times New Roman"/>
              <w:b/>
              <w:bCs/>
              <w:color w:val="292929"/>
              <w:spacing w:val="-1"/>
              <w:sz w:val="24"/>
              <w:szCs w:val="24"/>
            </w:rPr>
          </w:rPrChange>
        </w:rPr>
        <w:t>parameter tuning</w:t>
      </w:r>
    </w:p>
    <w:p w14:paraId="7BC5A1BC" w14:textId="77777777" w:rsidR="00401BAA" w:rsidRPr="00822B76" w:rsidRDefault="00401BAA" w:rsidP="00822B76">
      <w:pPr>
        <w:ind w:left="360"/>
        <w:rPr>
          <w:sz w:val="24"/>
          <w:szCs w:val="24"/>
        </w:rPr>
      </w:pPr>
    </w:p>
    <w:sectPr w:rsidR="00401BAA" w:rsidRPr="0082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252FE"/>
    <w:multiLevelType w:val="hybridMultilevel"/>
    <w:tmpl w:val="2220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F1422"/>
    <w:multiLevelType w:val="hybridMultilevel"/>
    <w:tmpl w:val="755A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4A5EF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C0A50"/>
    <w:multiLevelType w:val="hybridMultilevel"/>
    <w:tmpl w:val="971692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1">
      <w:start w:val="1"/>
      <w:numFmt w:val="decimal"/>
      <w:lvlText w:val="%2)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7ED45172"/>
    <w:multiLevelType w:val="hybridMultilevel"/>
    <w:tmpl w:val="92A2E3F0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shul Goel">
    <w15:presenceInfo w15:providerId="AD" w15:userId="S::anshulgoel@uchicago.edu::52f5fa64-5460-4881-b487-6f2960d8f0ea"/>
  </w15:person>
  <w15:person w15:author="Wang, Xiayi [JJCUS]">
    <w15:presenceInfo w15:providerId="AD" w15:userId="S::xwang88@its.jnj.com::6451a107-b567-4e1e-b3b4-3823d558ad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46"/>
    <w:rsid w:val="00016653"/>
    <w:rsid w:val="000304EC"/>
    <w:rsid w:val="00064562"/>
    <w:rsid w:val="000976D7"/>
    <w:rsid w:val="000C1A46"/>
    <w:rsid w:val="00127EE2"/>
    <w:rsid w:val="002B2998"/>
    <w:rsid w:val="003420DF"/>
    <w:rsid w:val="003B7CCC"/>
    <w:rsid w:val="00401BAA"/>
    <w:rsid w:val="00435F18"/>
    <w:rsid w:val="00473024"/>
    <w:rsid w:val="005C1972"/>
    <w:rsid w:val="00642DE1"/>
    <w:rsid w:val="006B63F4"/>
    <w:rsid w:val="006F3226"/>
    <w:rsid w:val="007B084A"/>
    <w:rsid w:val="007C126B"/>
    <w:rsid w:val="007C7CF2"/>
    <w:rsid w:val="00802271"/>
    <w:rsid w:val="00822B76"/>
    <w:rsid w:val="00851E02"/>
    <w:rsid w:val="00866564"/>
    <w:rsid w:val="00897190"/>
    <w:rsid w:val="008C06FB"/>
    <w:rsid w:val="009748B3"/>
    <w:rsid w:val="00983BB1"/>
    <w:rsid w:val="009A32B2"/>
    <w:rsid w:val="00A07072"/>
    <w:rsid w:val="00A123B9"/>
    <w:rsid w:val="00A17BB3"/>
    <w:rsid w:val="00A572D3"/>
    <w:rsid w:val="00AC2864"/>
    <w:rsid w:val="00AC522D"/>
    <w:rsid w:val="00AF7323"/>
    <w:rsid w:val="00B22369"/>
    <w:rsid w:val="00B3296C"/>
    <w:rsid w:val="00B80249"/>
    <w:rsid w:val="00C13762"/>
    <w:rsid w:val="00C9605A"/>
    <w:rsid w:val="00CB6EF1"/>
    <w:rsid w:val="00DC3193"/>
    <w:rsid w:val="00E128A0"/>
    <w:rsid w:val="00E14614"/>
    <w:rsid w:val="00EB2FD5"/>
    <w:rsid w:val="00F01C28"/>
    <w:rsid w:val="00F6479D"/>
    <w:rsid w:val="00F72A5D"/>
    <w:rsid w:val="00FE68F8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76D6"/>
  <w15:chartTrackingRefBased/>
  <w15:docId w15:val="{9505D895-9C55-4FF1-939B-8B232E55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1A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C1A46"/>
    <w:rPr>
      <w:b/>
      <w:bCs/>
    </w:rPr>
  </w:style>
  <w:style w:type="paragraph" w:customStyle="1" w:styleId="jl">
    <w:name w:val="jl"/>
    <w:basedOn w:val="Normal"/>
    <w:rsid w:val="000C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4562"/>
    <w:pPr>
      <w:ind w:left="720"/>
      <w:contextualSpacing/>
    </w:pPr>
  </w:style>
  <w:style w:type="paragraph" w:styleId="Revision">
    <w:name w:val="Revision"/>
    <w:hidden/>
    <w:uiPriority w:val="99"/>
    <w:semiHidden/>
    <w:rsid w:val="007B08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36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36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175251-f235-402e-8b32-a60d0537ecf8" xsi:nil="true"/>
    <_ip_UnifiedCompliancePolicyUIAction xmlns="http://schemas.microsoft.com/sharepoint/v3" xsi:nil="true"/>
    <Area xmlns="c5dded49-9a22-43a7-b25e-8840d4082b2e">
      <Value>None</Value>
    </Area>
    <jd7a5b11761443228e5d1b01977b7e72 xmlns="c5dded49-9a22-43a7-b25e-8840d4082b2e">
      <Terms xmlns="http://schemas.microsoft.com/office/infopath/2007/PartnerControls"/>
    </jd7a5b11761443228e5d1b01977b7e72>
    <_ip_UnifiedCompliancePolicyProperties xmlns="http://schemas.microsoft.com/sharepoint/v3" xsi:nil="true"/>
    <i1391b1e070a41d7878f12aebd552e75 xmlns="c5dded49-9a22-43a7-b25e-8840d4082b2e">
      <Terms xmlns="http://schemas.microsoft.com/office/infopath/2007/PartnerControls"/>
    </i1391b1e070a41d7878f12aebd552e75>
    <b4ba74aae1c24c0681f52be3395b1b52 xmlns="c5dded49-9a22-43a7-b25e-8840d4082b2e">
      <Terms xmlns="http://schemas.microsoft.com/office/infopath/2007/PartnerControls"/>
    </b4ba74aae1c24c0681f52be3395b1b52>
    <eb35053b10754073b2df7c59977a0e13 xmlns="c5dded49-9a22-43a7-b25e-8840d4082b2e">
      <Terms xmlns="http://schemas.microsoft.com/office/infopath/2007/PartnerControls"/>
    </eb35053b10754073b2df7c59977a0e13>
    <SharedWithUsers xmlns="77175251-f235-402e-8b32-a60d0537ecf8">
      <UserInfo>
        <DisplayName>Wang, Xiayi [JJCUS]</DisplayName>
        <AccountId>2351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C9CF17B504E44ACF05DF8DE5817D9" ma:contentTypeVersion="66" ma:contentTypeDescription="Create a new document." ma:contentTypeScope="" ma:versionID="568bc3960a1f3bb1a3d7ee8809a709f6">
  <xsd:schema xmlns:xsd="http://www.w3.org/2001/XMLSchema" xmlns:xs="http://www.w3.org/2001/XMLSchema" xmlns:p="http://schemas.microsoft.com/office/2006/metadata/properties" xmlns:ns1="http://schemas.microsoft.com/sharepoint/v3" xmlns:ns2="c5dded49-9a22-43a7-b25e-8840d4082b2e" xmlns:ns3="77175251-f235-402e-8b32-a60d0537ecf8" targetNamespace="http://schemas.microsoft.com/office/2006/metadata/properties" ma:root="true" ma:fieldsID="f5dd6b0625ed9811f5cdda50a3c31e2f" ns1:_="" ns2:_="" ns3:_="">
    <xsd:import namespace="http://schemas.microsoft.com/sharepoint/v3"/>
    <xsd:import namespace="c5dded49-9a22-43a7-b25e-8840d4082b2e"/>
    <xsd:import namespace="77175251-f235-402e-8b32-a60d0537ecf8"/>
    <xsd:element name="properties">
      <xsd:complexType>
        <xsd:sequence>
          <xsd:element name="documentManagement">
            <xsd:complexType>
              <xsd:all>
                <xsd:element ref="ns2:Area" minOccurs="0"/>
                <xsd:element ref="ns3:SharedWithUsers" minOccurs="0"/>
                <xsd:element ref="ns3:SharedWithDetails" minOccurs="0"/>
                <xsd:element ref="ns3:TaxCatchAll" minOccurs="0"/>
                <xsd:element ref="ns2:b4ba74aae1c24c0681f52be3395b1b52" minOccurs="0"/>
                <xsd:element ref="ns2:jd7a5b11761443228e5d1b01977b7e72" minOccurs="0"/>
                <xsd:element ref="ns2:eb35053b10754073b2df7c59977a0e13" minOccurs="0"/>
                <xsd:element ref="ns2:i1391b1e070a41d7878f12aebd552e75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ded49-9a22-43a7-b25e-8840d4082b2e" elementFormDefault="qualified">
    <xsd:import namespace="http://schemas.microsoft.com/office/2006/documentManagement/types"/>
    <xsd:import namespace="http://schemas.microsoft.com/office/infopath/2007/PartnerControls"/>
    <xsd:element name="Area" ma:index="2" nillable="true" ma:displayName="DS area" ma:default="None" ma:description="The Data Sciences team, e.g. MLAA" ma:internalName="Area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one"/>
                    <xsd:enumeration value="Data Sciences"/>
                    <xsd:enumeration value="Machine Learning and Advanced Algorithms"/>
                    <xsd:enumeration value="Real World Evidence Insightful Solutions, Analytics and Medical Informatics"/>
                    <xsd:enumeration value="Big Data Analytics"/>
                    <xsd:enumeration value="Semantic Integration and Business Insights"/>
                    <xsd:enumeration value="Digital Insights and Advanced Algorithms for Image, Voice, Video and Streaming Data Analytics"/>
                    <xsd:enumeration value="Privacy and patient de-identification analytics"/>
                  </xsd:restriction>
                </xsd:simpleType>
              </xsd:element>
            </xsd:sequence>
          </xsd:extension>
        </xsd:complexContent>
      </xsd:complexType>
    </xsd:element>
    <xsd:element name="b4ba74aae1c24c0681f52be3395b1b52" ma:index="13" nillable="true" ma:taxonomy="true" ma:internalName="b4ba74aae1c24c0681f52be3395b1b52" ma:taxonomyFieldName="Topic" ma:displayName="Topic" ma:readOnly="false" ma:default="" ma:fieldId="{b4ba74aa-e1c2-4c06-81f5-2be3395b1b52}" ma:taxonomyMulti="true" ma:sspId="fe82b97c-6a8a-4995-9eb5-298aced380b7" ma:termSetId="bdfb289d-3194-42c3-b9fe-d2a450a833e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jd7a5b11761443228e5d1b01977b7e72" ma:index="15" nillable="true" ma:taxonomy="true" ma:internalName="jd7a5b11761443228e5d1b01977b7e72" ma:taxonomyFieldName="ContentType0" ma:displayName="DocType" ma:readOnly="false" ma:default="" ma:fieldId="{3d7a5b11-7614-4322-8e5d-1b01977b7e72}" ma:taxonomyMulti="true" ma:sspId="fe82b97c-6a8a-4995-9eb5-298aced380b7" ma:termSetId="2edf7a22-6f8f-4224-98a1-a7655546c9f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eb35053b10754073b2df7c59977a0e13" ma:index="17" nillable="true" ma:taxonomy="true" ma:internalName="eb35053b10754073b2df7c59977a0e13" ma:taxonomyFieldName="Team" ma:displayName="J&amp;J Team" ma:readOnly="false" ma:default="" ma:fieldId="{eb35053b-1075-4073-b2df-7c59977a0e13}" ma:taxonomyMulti="true" ma:sspId="fe82b97c-6a8a-4995-9eb5-298aced380b7" ma:termSetId="72d22095-7665-4dbc-8b1c-3f7c42a3e1f9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1391b1e070a41d7878f12aebd552e75" ma:index="19" nillable="true" ma:taxonomy="true" ma:internalName="i1391b1e070a41d7878f12aebd552e75" ma:taxonomyFieldName="Project" ma:displayName="Project" ma:readOnly="false" ma:default="" ma:fieldId="{21391b1e-070a-41d7-878f-12aebd552e75}" ma:taxonomyMulti="true" ma:sspId="fe82b97c-6a8a-4995-9eb5-298aced380b7" ma:termSetId="bff0e710-8f72-4b56-9f1b-04d3a5489d4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MediaServiceMetadata" ma:index="2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7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4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75251-f235-402e-8b32-a60d0537ecf8" elementFormDefault="qualified">
    <xsd:import namespace="http://schemas.microsoft.com/office/2006/documentManagement/types"/>
    <xsd:import namespace="http://schemas.microsoft.com/office/infopath/2007/PartnerControls"/>
    <xsd:element name="SharedWithUsers" ma:index="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7" nillable="true" ma:displayName="Taxonomy Catch All Column" ma:description="" ma:hidden="true" ma:list="{97312676-1819-47ce-9f4b-97fd076a0720}" ma:internalName="TaxCatchAll" ma:showField="CatchAllData" ma:web="77175251-f235-402e-8b32-a60d0537ec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SharedByUser" ma:index="2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1461B-2EC3-4FC5-BF75-7A9585931DF8}">
  <ds:schemaRefs>
    <ds:schemaRef ds:uri="http://schemas.microsoft.com/office/2006/metadata/properties"/>
    <ds:schemaRef ds:uri="http://schemas.microsoft.com/office/infopath/2007/PartnerControls"/>
    <ds:schemaRef ds:uri="77175251-f235-402e-8b32-a60d0537ecf8"/>
    <ds:schemaRef ds:uri="http://schemas.microsoft.com/sharepoint/v3"/>
    <ds:schemaRef ds:uri="c5dded49-9a22-43a7-b25e-8840d4082b2e"/>
  </ds:schemaRefs>
</ds:datastoreItem>
</file>

<file path=customXml/itemProps2.xml><?xml version="1.0" encoding="utf-8"?>
<ds:datastoreItem xmlns:ds="http://schemas.openxmlformats.org/officeDocument/2006/customXml" ds:itemID="{F255763F-6A07-43DD-88B0-4AE09A88E1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766D1-624E-43A9-ABD6-5CCD11455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5dded49-9a22-43a7-b25e-8840d4082b2e"/>
    <ds:schemaRef ds:uri="77175251-f235-402e-8b32-a60d0537e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Jing [JRDUS]</dc:creator>
  <cp:keywords/>
  <dc:description/>
  <cp:lastModifiedBy>Anshul Goel</cp:lastModifiedBy>
  <cp:revision>44</cp:revision>
  <dcterms:created xsi:type="dcterms:W3CDTF">2022-01-21T05:52:00Z</dcterms:created>
  <dcterms:modified xsi:type="dcterms:W3CDTF">2022-02-11T08:30:00Z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0x010100E06C9CF17B504E44ACF05DF8DE5817D9</vt:lpwstr>
  </property>
  <property fmtid="{D5CDD505-2E9C-101B-9397-08002B2CF9AE}" pid="3" name="Project">
    <vt:lpwstr/>
  </property>
  <property fmtid="{D5CDD505-2E9C-101B-9397-08002B2CF9AE}" pid="4" name="Topic">
    <vt:lpwstr/>
  </property>
  <property fmtid="{D5CDD505-2E9C-101B-9397-08002B2CF9AE}" pid="5" name="Team">
    <vt:lpwstr/>
  </property>
  <property fmtid="{D5CDD505-2E9C-101B-9397-08002B2CF9AE}" pid="6" name="ContentType0">
    <vt:lpwstr/>
  </property>
</Properties>
</file>